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21B35E" w14:textId="45539420" w:rsidR="0013462C" w:rsidRDefault="00A6793B" w:rsidP="00A6793B">
      <w:pPr>
        <w:pStyle w:val="Ttulo"/>
      </w:pPr>
      <w:r>
        <w:t>GUI</w:t>
      </w:r>
      <w:r w:rsidR="00E63316">
        <w:t>Ó</w:t>
      </w:r>
      <w:r>
        <w:t xml:space="preserve">N </w:t>
      </w:r>
    </w:p>
    <w:p w14:paraId="6B542223" w14:textId="5B7BAC7C" w:rsidR="00264575" w:rsidRDefault="002F2B63" w:rsidP="00D65A05">
      <w:pPr>
        <w:pStyle w:val="Textoindependiente"/>
      </w:pPr>
      <w:r>
        <w:rPr>
          <w:color w:val="C00000"/>
        </w:rPr>
        <w:t xml:space="preserve">Si nadie a dicho que es un ERP </w:t>
      </w:r>
      <w:r w:rsidR="009F41D6">
        <w:rPr>
          <w:color w:val="C00000"/>
        </w:rPr>
        <w:t>explicarlo</w:t>
      </w:r>
      <w:r>
        <w:rPr>
          <w:color w:val="C00000"/>
        </w:rPr>
        <w:br/>
      </w:r>
      <w:r w:rsidR="00A6793B">
        <w:rPr>
          <w:color w:val="C00000"/>
        </w:rPr>
        <w:t xml:space="preserve">(Opción 1) </w:t>
      </w:r>
      <w:r w:rsidR="00A6793B" w:rsidRPr="00A6793B">
        <w:rPr>
          <w:color w:val="C00000"/>
        </w:rPr>
        <w:t>Alex</w:t>
      </w:r>
      <w:r w:rsidR="00A6793B">
        <w:rPr>
          <w:color w:val="C00000"/>
        </w:rPr>
        <w:t xml:space="preserve">: </w:t>
      </w:r>
      <w:r w:rsidR="00A6793B">
        <w:t xml:space="preserve">Buenas tarde a todos, lo primero de todo </w:t>
      </w:r>
      <w:r w:rsidR="009356F2">
        <w:t>queremos</w:t>
      </w:r>
      <w:r w:rsidR="00A6793B">
        <w:t xml:space="preserve"> agradecer y dar la enhorabuena a la empresa anterior. Para comenzar </w:t>
      </w:r>
      <w:r w:rsidR="005F4733">
        <w:t>nos</w:t>
      </w:r>
      <w:r w:rsidR="00A6793B">
        <w:t xml:space="preserve"> gustaría presentaros nuestra empresa ERP SL en la cual “</w:t>
      </w:r>
      <w:r w:rsidR="00A6793B" w:rsidRPr="00A6793B">
        <w:rPr>
          <w:i/>
          <w:iCs/>
        </w:rPr>
        <w:t>Transformamos los retos de hoy en las soluciones del mañana</w:t>
      </w:r>
      <w:r w:rsidR="00A6793B">
        <w:rPr>
          <w:i/>
          <w:iCs/>
        </w:rPr>
        <w:t xml:space="preserve">” </w:t>
      </w:r>
      <w:r w:rsidR="00A6793B">
        <w:t>Un lema que refleja muy bien como trabajamos y que hacemos.</w:t>
      </w:r>
      <w:r w:rsidR="00655D14">
        <w:t xml:space="preserve"> Somo una empresa que surge para dar respuestas</w:t>
      </w:r>
      <w:r w:rsidR="009A4065">
        <w:t>,</w:t>
      </w:r>
      <w:r w:rsidR="00625AE4">
        <w:t xml:space="preserve"> asesoría</w:t>
      </w:r>
      <w:r w:rsidR="000308F4">
        <w:t xml:space="preserve"> y producto</w:t>
      </w:r>
      <w:r w:rsidR="00374FA2">
        <w:t>s</w:t>
      </w:r>
      <w:r w:rsidR="00625AE4">
        <w:t xml:space="preserve"> software a otras </w:t>
      </w:r>
      <w:r w:rsidR="00DF3CE3">
        <w:t>empresas</w:t>
      </w:r>
      <w:r w:rsidR="00374FA2">
        <w:t xml:space="preserve">. </w:t>
      </w:r>
      <w:r w:rsidR="00553274">
        <w:br/>
      </w:r>
    </w:p>
    <w:p w14:paraId="7CAF3408" w14:textId="1A900489" w:rsidR="00264575" w:rsidRDefault="00A6793B" w:rsidP="00D65A05">
      <w:pPr>
        <w:pStyle w:val="Textoindependiente"/>
      </w:pPr>
      <w:r>
        <w:rPr>
          <w:color w:val="C00000"/>
        </w:rPr>
        <w:t xml:space="preserve">(Opción 2) </w:t>
      </w:r>
      <w:r w:rsidRPr="00A6793B">
        <w:rPr>
          <w:color w:val="C00000"/>
        </w:rPr>
        <w:t>Alex</w:t>
      </w:r>
      <w:r>
        <w:rPr>
          <w:color w:val="C00000"/>
        </w:rPr>
        <w:t xml:space="preserve">: </w:t>
      </w:r>
      <w:r>
        <w:t xml:space="preserve">Buenas tarde a todos, </w:t>
      </w:r>
      <w:r w:rsidR="00264575">
        <w:t>Para comenzar me gustaría presentaros nuestra empresa ERP SL en la cual “</w:t>
      </w:r>
      <w:r w:rsidR="00264575" w:rsidRPr="00A6793B">
        <w:rPr>
          <w:i/>
          <w:iCs/>
        </w:rPr>
        <w:t>Transformamos los retos de hoy en las soluciones del mañana</w:t>
      </w:r>
      <w:r w:rsidR="00264575">
        <w:rPr>
          <w:i/>
          <w:iCs/>
        </w:rPr>
        <w:t xml:space="preserve">” </w:t>
      </w:r>
      <w:r w:rsidR="00264575">
        <w:t>Un lema que refleja muy bien como trabajamos y que hacemos. Somo una empresa que surge para dar respuestas, asesoría y productos software a otras.</w:t>
      </w:r>
    </w:p>
    <w:p w14:paraId="15596E57" w14:textId="77777777" w:rsidR="001E2FBA" w:rsidRPr="00264575" w:rsidRDefault="001E2FBA" w:rsidP="00D65A05">
      <w:pPr>
        <w:pStyle w:val="Textoindependiente"/>
      </w:pPr>
    </w:p>
    <w:p w14:paraId="70D6D872" w14:textId="2C950076" w:rsidR="00A6793B" w:rsidRDefault="00264575" w:rsidP="00D65A05">
      <w:pPr>
        <w:pStyle w:val="Textoindependiente"/>
        <w:rPr>
          <w:b/>
        </w:rPr>
      </w:pPr>
      <w:del w:id="0" w:author="Microsoft Word" w:date="2024-05-03T08:02:00Z">
        <w:r w:rsidRPr="00D65A05" w:rsidDel="4E54F6C7">
          <w:rPr>
            <w:b/>
          </w:rPr>
          <w:delText>(</w:delText>
        </w:r>
      </w:del>
      <w:ins w:id="1" w:author="Microsoft Word" w:date="2024-05-03T08:02:00Z">
        <w:r w:rsidRPr="00D65A05">
          <w:rPr>
            <w:b/>
          </w:rPr>
          <w:t>(</w:t>
        </w:r>
      </w:ins>
      <w:r w:rsidRPr="00D65A05">
        <w:rPr>
          <w:b/>
        </w:rPr>
        <w:t>Cambio de diapositiva</w:t>
      </w:r>
      <w:ins w:id="2" w:author="Microsoft Word" w:date="2024-05-03T08:02:00Z">
        <w:r w:rsidRPr="00D65A05">
          <w:rPr>
            <w:b/>
          </w:rPr>
          <w:t>)</w:t>
        </w:r>
      </w:ins>
      <w:r w:rsidRPr="00D65A05">
        <w:rPr>
          <w:b/>
        </w:rPr>
        <w:t>)</w:t>
      </w:r>
      <w:r w:rsidR="001E2FBA">
        <w:rPr>
          <w:b/>
        </w:rPr>
        <w:t xml:space="preserve"> Diapo presentación equipo </w:t>
      </w:r>
    </w:p>
    <w:p w14:paraId="3F06866E" w14:textId="77777777" w:rsidR="001E2FBA" w:rsidRPr="00D65A05" w:rsidRDefault="001E2FBA" w:rsidP="00D65A05">
      <w:pPr>
        <w:pStyle w:val="Textoindependiente"/>
        <w:rPr>
          <w:b/>
        </w:rPr>
      </w:pPr>
    </w:p>
    <w:p w14:paraId="1A16AF08" w14:textId="77777777" w:rsidR="001E2FBA" w:rsidRDefault="00264575" w:rsidP="00D65A05">
      <w:pPr>
        <w:pStyle w:val="Textoindependiente"/>
      </w:pPr>
      <w:r w:rsidRPr="00A6793B">
        <w:rPr>
          <w:color w:val="C00000"/>
        </w:rPr>
        <w:t>Alex</w:t>
      </w:r>
      <w:r>
        <w:rPr>
          <w:color w:val="C00000"/>
        </w:rPr>
        <w:t xml:space="preserve">: </w:t>
      </w:r>
      <w:r w:rsidR="009A5747">
        <w:t>Est</w:t>
      </w:r>
      <w:r w:rsidR="0032379D">
        <w:t xml:space="preserve">a empresa está formada por: </w:t>
      </w:r>
      <w:r w:rsidR="00946CAB">
        <w:t>Un</w:t>
      </w:r>
      <w:r w:rsidR="00634FAA">
        <w:t xml:space="preserve"> servidor, Chantal, Coque y Juan Carlos</w:t>
      </w:r>
      <w:r w:rsidR="00AF0F77">
        <w:t xml:space="preserve">. </w:t>
      </w:r>
      <w:r w:rsidR="00F33E94">
        <w:t xml:space="preserve">Sin el trabajo y esfuerzo </w:t>
      </w:r>
      <w:r w:rsidR="00F33F7D">
        <w:t xml:space="preserve">de cada uno </w:t>
      </w:r>
      <w:r w:rsidR="00441343">
        <w:t xml:space="preserve">no habríamos logrado </w:t>
      </w:r>
      <w:r w:rsidR="00D337F5">
        <w:t>estar</w:t>
      </w:r>
      <w:r w:rsidR="00CD30B2">
        <w:t xml:space="preserve"> aquí.</w:t>
      </w:r>
    </w:p>
    <w:p w14:paraId="11B62599" w14:textId="77777777" w:rsidR="001E2FBA" w:rsidRDefault="005516DE" w:rsidP="00D65A05">
      <w:pPr>
        <w:pStyle w:val="Textoindependiente"/>
        <w:rPr>
          <w:b/>
        </w:rPr>
      </w:pPr>
      <w:r>
        <w:br/>
      </w:r>
      <w:del w:id="3" w:author="Microsoft Word" w:date="2024-05-03T08:02:00Z">
        <w:r w:rsidR="001E2FBA" w:rsidRPr="00D65A05" w:rsidDel="4E54F6C7">
          <w:rPr>
            <w:b/>
          </w:rPr>
          <w:delText>(</w:delText>
        </w:r>
      </w:del>
      <w:ins w:id="4" w:author="Microsoft Word" w:date="2024-05-03T08:02:00Z">
        <w:r w:rsidR="001E2FBA" w:rsidRPr="00D65A05">
          <w:rPr>
            <w:b/>
          </w:rPr>
          <w:t>(</w:t>
        </w:r>
      </w:ins>
      <w:r w:rsidR="001E2FBA" w:rsidRPr="00D65A05">
        <w:rPr>
          <w:b/>
        </w:rPr>
        <w:t>Cambio de diapositiva</w:t>
      </w:r>
      <w:ins w:id="5" w:author="Microsoft Word" w:date="2024-05-03T08:02:00Z">
        <w:r w:rsidR="001E2FBA" w:rsidRPr="00D65A05">
          <w:rPr>
            <w:b/>
          </w:rPr>
          <w:t>)</w:t>
        </w:r>
      </w:ins>
      <w:r w:rsidR="001E2FBA" w:rsidRPr="00D65A05">
        <w:rPr>
          <w:b/>
        </w:rPr>
        <w:t>)</w:t>
      </w:r>
      <w:r w:rsidR="001E2FBA">
        <w:rPr>
          <w:b/>
        </w:rPr>
        <w:t xml:space="preserve"> Necesidades </w:t>
      </w:r>
    </w:p>
    <w:p w14:paraId="27B4AD52" w14:textId="511E47D2" w:rsidR="00A46D08" w:rsidRPr="001E2FBA" w:rsidRDefault="005516DE" w:rsidP="00D65A05">
      <w:pPr>
        <w:pStyle w:val="Textoindependiente"/>
        <w:rPr>
          <w:b/>
        </w:rPr>
      </w:pPr>
      <w:r>
        <w:br/>
      </w:r>
      <w:r w:rsidR="00CB5AFD" w:rsidRPr="00A6793B">
        <w:rPr>
          <w:color w:val="C00000"/>
        </w:rPr>
        <w:t>Alex</w:t>
      </w:r>
      <w:r w:rsidR="00CB5AFD">
        <w:rPr>
          <w:color w:val="C00000"/>
        </w:rPr>
        <w:t>:</w:t>
      </w:r>
      <w:r w:rsidR="00F34DC7">
        <w:rPr>
          <w:color w:val="C00000"/>
        </w:rPr>
        <w:t xml:space="preserve"> </w:t>
      </w:r>
      <w:r w:rsidR="00F86DDC">
        <w:t>Antes de todo me gustaría lanzaros una pregunta</w:t>
      </w:r>
      <w:r w:rsidR="009B5504">
        <w:t xml:space="preserve"> </w:t>
      </w:r>
      <w:r w:rsidR="000A0033">
        <w:t>¿</w:t>
      </w:r>
      <w:r w:rsidR="004572A0">
        <w:t xml:space="preserve">No os </w:t>
      </w:r>
      <w:r w:rsidR="003B2516">
        <w:t xml:space="preserve">supone un reto </w:t>
      </w:r>
      <w:r w:rsidR="00374B38">
        <w:t>digitalizar vuestro negocio?</w:t>
      </w:r>
      <w:r w:rsidR="0033225C">
        <w:t xml:space="preserve"> Cuando creamos nuestra empres</w:t>
      </w:r>
      <w:r w:rsidR="00C56E4D">
        <w:t xml:space="preserve">a, fue mas complejo de lo que esperábamos, </w:t>
      </w:r>
      <w:r w:rsidR="00081E1F">
        <w:t xml:space="preserve">ya que </w:t>
      </w:r>
      <w:r w:rsidR="00486772">
        <w:t xml:space="preserve">las aplicaciones que existían requerían </w:t>
      </w:r>
      <w:r w:rsidR="003B6864">
        <w:t>una ingeniería</w:t>
      </w:r>
      <w:r w:rsidR="00DE5BAB">
        <w:t xml:space="preserve">, dos </w:t>
      </w:r>
      <w:proofErr w:type="gramStart"/>
      <w:r w:rsidR="00DE5BAB">
        <w:t>masters</w:t>
      </w:r>
      <w:proofErr w:type="gramEnd"/>
      <w:r w:rsidR="00DE5BAB">
        <w:t xml:space="preserve"> y un doctorado</w:t>
      </w:r>
      <w:r w:rsidR="003B6864">
        <w:t xml:space="preserve"> para manejarlas</w:t>
      </w:r>
      <w:r w:rsidR="002601C3">
        <w:t>,</w:t>
      </w:r>
      <w:r w:rsidR="00D12039">
        <w:t xml:space="preserve"> ya que su interfaz era muy compleja</w:t>
      </w:r>
      <w:r w:rsidR="001902BA">
        <w:t xml:space="preserve"> y además</w:t>
      </w:r>
      <w:r w:rsidR="002601C3">
        <w:t xml:space="preserve"> ninguna </w:t>
      </w:r>
      <w:r w:rsidR="00E664E9">
        <w:t xml:space="preserve">nos </w:t>
      </w:r>
      <w:r w:rsidR="00356533">
        <w:t xml:space="preserve">ofrecía una solución única </w:t>
      </w:r>
      <w:r w:rsidR="00910C17">
        <w:t xml:space="preserve">para gestionar </w:t>
      </w:r>
      <w:r w:rsidR="00DE798C">
        <w:t>nuestra empresa.</w:t>
      </w:r>
    </w:p>
    <w:p w14:paraId="24BDCAC5" w14:textId="703736E5" w:rsidR="00AF499F" w:rsidRDefault="00A46D08" w:rsidP="00D65A05">
      <w:pPr>
        <w:pStyle w:val="Textoindependiente"/>
      </w:pPr>
      <w:r w:rsidRPr="00A6793B">
        <w:rPr>
          <w:color w:val="C00000"/>
        </w:rPr>
        <w:t>Alex</w:t>
      </w:r>
      <w:r>
        <w:rPr>
          <w:color w:val="C00000"/>
        </w:rPr>
        <w:t xml:space="preserve">: </w:t>
      </w:r>
      <w:r w:rsidR="00895447">
        <w:t>Y ya no solo eso</w:t>
      </w:r>
      <w:r w:rsidR="006A717E">
        <w:t xml:space="preserve"> </w:t>
      </w:r>
      <w:r w:rsidR="00E5138B">
        <w:t xml:space="preserve">¿Cómo gestionáis </w:t>
      </w:r>
      <w:r w:rsidR="00AC054A">
        <w:t>vuestras transacciones</w:t>
      </w:r>
      <w:r w:rsidR="006A717E">
        <w:t>?</w:t>
      </w:r>
      <w:r w:rsidR="00AC054A">
        <w:t xml:space="preserve"> Nosotros cuando crecimos</w:t>
      </w:r>
      <w:r w:rsidR="00A94437">
        <w:t xml:space="preserve">, la alta demanda </w:t>
      </w:r>
      <w:r w:rsidR="00BC5AE9">
        <w:t xml:space="preserve">pedidos </w:t>
      </w:r>
      <w:r w:rsidR="00AE3A31">
        <w:t xml:space="preserve">supuso </w:t>
      </w:r>
      <w:r w:rsidR="00F97A7D">
        <w:t xml:space="preserve">tal problema que nuestros servicios no daban </w:t>
      </w:r>
      <w:r w:rsidR="0042339C">
        <w:t>abasto</w:t>
      </w:r>
      <w:r w:rsidR="005447C7">
        <w:t xml:space="preserve">, </w:t>
      </w:r>
      <w:r w:rsidR="005C1A2C">
        <w:t>lo que propiciaba retrasos en nuestras entregas</w:t>
      </w:r>
      <w:r w:rsidR="00F138FB">
        <w:t xml:space="preserve">, </w:t>
      </w:r>
      <w:r w:rsidR="008E6D15">
        <w:t xml:space="preserve">implicando la </w:t>
      </w:r>
      <w:r w:rsidR="00852173">
        <w:t>pérdida</w:t>
      </w:r>
      <w:r w:rsidR="008E6D15">
        <w:t xml:space="preserve"> de clientes</w:t>
      </w:r>
      <w:r w:rsidR="00852173">
        <w:t xml:space="preserve"> </w:t>
      </w:r>
      <w:r w:rsidR="00B85340">
        <w:t>(meneo de manos)</w:t>
      </w:r>
      <w:r w:rsidR="00935167">
        <w:t>.</w:t>
      </w:r>
      <w:r w:rsidR="00AF499F">
        <w:t xml:space="preserve"> </w:t>
      </w:r>
    </w:p>
    <w:p w14:paraId="2002CA44" w14:textId="12453682" w:rsidR="00722EA9" w:rsidRDefault="008D2D01" w:rsidP="00D65A05">
      <w:pPr>
        <w:pStyle w:val="Textoindependiente"/>
      </w:pPr>
      <w:r w:rsidRPr="00A6793B">
        <w:rPr>
          <w:color w:val="C00000"/>
        </w:rPr>
        <w:t>Alex</w:t>
      </w:r>
      <w:r>
        <w:rPr>
          <w:color w:val="C00000"/>
        </w:rPr>
        <w:t xml:space="preserve">: </w:t>
      </w:r>
      <w:r>
        <w:t>Y</w:t>
      </w:r>
      <w:r w:rsidR="00797B51">
        <w:t xml:space="preserve"> bueno no hablemos de </w:t>
      </w:r>
      <w:r w:rsidR="008B73E8">
        <w:t xml:space="preserve">visualizar los </w:t>
      </w:r>
      <w:proofErr w:type="spellStart"/>
      <w:r w:rsidR="008B73E8">
        <w:t>inshigts</w:t>
      </w:r>
      <w:proofErr w:type="spellEnd"/>
      <w:r w:rsidR="008B73E8">
        <w:t xml:space="preserve"> de</w:t>
      </w:r>
      <w:r w:rsidR="006C403F">
        <w:t xml:space="preserve"> la empresa…</w:t>
      </w:r>
      <w:r w:rsidR="008D5E9F">
        <w:t xml:space="preserve"> </w:t>
      </w:r>
      <w:r w:rsidR="00E345D8">
        <w:t>¡Menudo CAOS!</w:t>
      </w:r>
      <w:r w:rsidR="00AE7F33">
        <w:t xml:space="preserve"> </w:t>
      </w:r>
      <w:r w:rsidR="008E41E5">
        <w:t xml:space="preserve">Gestionar </w:t>
      </w:r>
      <w:r w:rsidR="00F239E1">
        <w:t xml:space="preserve">las nuevas líneas de productos </w:t>
      </w:r>
      <w:r w:rsidR="005973CB">
        <w:t>o</w:t>
      </w:r>
      <w:r w:rsidR="0088105E">
        <w:t xml:space="preserve"> </w:t>
      </w:r>
      <w:r w:rsidR="00E63316">
        <w:t>mejorar los que ya teníamos</w:t>
      </w:r>
      <w:r w:rsidR="008C5539">
        <w:t xml:space="preserve"> era inviable</w:t>
      </w:r>
      <w:r w:rsidR="004F42F6">
        <w:t xml:space="preserve"> con esas graficas </w:t>
      </w:r>
      <w:r w:rsidR="004C0B43">
        <w:t>de los</w:t>
      </w:r>
      <w:r w:rsidR="004F42F6">
        <w:t xml:space="preserve"> </w:t>
      </w:r>
      <w:r w:rsidR="007F0A75">
        <w:t>9</w:t>
      </w:r>
      <w:r w:rsidR="0036605F">
        <w:t>0’</w:t>
      </w:r>
      <w:r w:rsidR="004C0B43">
        <w:t xml:space="preserve">. Y como bien sabéis es de vital importancia </w:t>
      </w:r>
      <w:r w:rsidR="00312B00">
        <w:t xml:space="preserve">poder visualizarlos, para </w:t>
      </w:r>
      <w:r w:rsidR="005C056C">
        <w:t>conocer y</w:t>
      </w:r>
      <w:r w:rsidR="00CB6986">
        <w:t xml:space="preserve"> gestionar correctamente </w:t>
      </w:r>
      <w:r w:rsidR="005C056C">
        <w:t>datos internos de la empresa</w:t>
      </w:r>
      <w:r w:rsidR="004A584F">
        <w:t>,</w:t>
      </w:r>
      <w:r w:rsidR="004E3D8D">
        <w:t xml:space="preserve"> </w:t>
      </w:r>
      <w:r w:rsidR="004A0633">
        <w:t>lo</w:t>
      </w:r>
      <w:r w:rsidR="004A584F">
        <w:t xml:space="preserve">s cuales </w:t>
      </w:r>
      <w:r w:rsidR="004A0633">
        <w:t>lleva</w:t>
      </w:r>
      <w:r w:rsidR="004A584F">
        <w:t>n</w:t>
      </w:r>
      <w:r w:rsidR="004A0633">
        <w:t xml:space="preserve"> a tomar </w:t>
      </w:r>
      <w:r w:rsidR="00415167">
        <w:t>mejores</w:t>
      </w:r>
      <w:r w:rsidR="004A0633">
        <w:t xml:space="preserve"> de</w:t>
      </w:r>
      <w:r w:rsidR="00397741">
        <w:t>cisiones</w:t>
      </w:r>
      <w:r w:rsidR="004F1697">
        <w:t>, siendo lo m</w:t>
      </w:r>
      <w:r w:rsidR="002608C8">
        <w:t>á</w:t>
      </w:r>
      <w:r w:rsidR="004F1697">
        <w:t>s importante del negocio</w:t>
      </w:r>
      <w:r w:rsidR="00397741">
        <w:t>.</w:t>
      </w:r>
    </w:p>
    <w:p w14:paraId="63BEB24E" w14:textId="7A535AE3" w:rsidR="00A43403" w:rsidRPr="00D65A05" w:rsidRDefault="00722EA9" w:rsidP="00A43403">
      <w:pPr>
        <w:pStyle w:val="Textoindependiente"/>
        <w:rPr>
          <w:b/>
        </w:rPr>
      </w:pPr>
      <w:r>
        <w:t xml:space="preserve">Y </w:t>
      </w:r>
      <w:r w:rsidR="000B55F8">
        <w:t xml:space="preserve">es por ello </w:t>
      </w:r>
      <w:r w:rsidR="009F3734">
        <w:t xml:space="preserve">por lo que, </w:t>
      </w:r>
      <w:r w:rsidR="000B55F8">
        <w:t>hoy venimos a darnos una solución a tal quebradero de cabeza</w:t>
      </w:r>
      <w:r w:rsidR="008F24F5">
        <w:t xml:space="preserve">. </w:t>
      </w:r>
      <w:r w:rsidR="00A43403">
        <w:br/>
      </w:r>
      <w:r w:rsidR="00A43403">
        <w:br/>
      </w:r>
      <w:del w:id="6" w:author="Microsoft Word" w:date="2024-05-03T08:02:00Z">
        <w:r w:rsidR="00A43403" w:rsidRPr="00D65A05" w:rsidDel="4E54F6C7">
          <w:rPr>
            <w:b/>
          </w:rPr>
          <w:delText>(</w:delText>
        </w:r>
      </w:del>
      <w:ins w:id="7" w:author="Microsoft Word" w:date="2024-05-03T08:02:00Z">
        <w:r w:rsidR="00A43403" w:rsidRPr="00D65A05">
          <w:rPr>
            <w:b/>
          </w:rPr>
          <w:t>(</w:t>
        </w:r>
      </w:ins>
      <w:r w:rsidR="00A43403" w:rsidRPr="00D65A05">
        <w:rPr>
          <w:b/>
        </w:rPr>
        <w:t>Cambio de diapositiva</w:t>
      </w:r>
      <w:ins w:id="8" w:author="Microsoft Word" w:date="2024-05-03T08:02:00Z">
        <w:r w:rsidR="00A43403" w:rsidRPr="00D65A05">
          <w:rPr>
            <w:b/>
          </w:rPr>
          <w:t>)</w:t>
        </w:r>
      </w:ins>
      <w:r w:rsidR="00A43403" w:rsidRPr="00D65A05">
        <w:rPr>
          <w:b/>
        </w:rPr>
        <w:t>)</w:t>
      </w:r>
      <w:r w:rsidR="00CB39BA">
        <w:rPr>
          <w:b/>
        </w:rPr>
        <w:t xml:space="preserve"> Diapo con </w:t>
      </w:r>
      <w:r w:rsidR="001E2FBA">
        <w:rPr>
          <w:b/>
        </w:rPr>
        <w:t>gráfica y número 1</w:t>
      </w:r>
    </w:p>
    <w:p w14:paraId="6CED8B97" w14:textId="25CB4E54" w:rsidR="008F24F5" w:rsidRPr="00634FAA" w:rsidRDefault="008F24F5" w:rsidP="00D65A05">
      <w:pPr>
        <w:pStyle w:val="Textoindependiente"/>
      </w:pPr>
    </w:p>
    <w:p w14:paraId="56AB870E" w14:textId="77777777" w:rsidR="00427C39" w:rsidRDefault="00102C01" w:rsidP="00D65A05">
      <w:pPr>
        <w:pStyle w:val="Textoindependiente"/>
        <w:rPr>
          <w:color w:val="C00000"/>
        </w:rPr>
      </w:pPr>
      <w:r w:rsidRPr="00A6793B">
        <w:rPr>
          <w:color w:val="C00000"/>
        </w:rPr>
        <w:t>Alex</w:t>
      </w:r>
      <w:r>
        <w:rPr>
          <w:color w:val="C00000"/>
        </w:rPr>
        <w:t>:</w:t>
      </w:r>
      <w:r w:rsidR="00E60CF8">
        <w:t xml:space="preserve"> </w:t>
      </w:r>
      <w:proofErr w:type="spellStart"/>
      <w:r w:rsidR="00D937FC">
        <w:t>Odoo</w:t>
      </w:r>
      <w:proofErr w:type="spellEnd"/>
      <w:r w:rsidR="00D937FC">
        <w:t xml:space="preserve"> es </w:t>
      </w:r>
      <w:r w:rsidR="00884D78">
        <w:t>la</w:t>
      </w:r>
      <w:r w:rsidR="00A74FF0">
        <w:t xml:space="preserve"> decimocuarta herramienta Open </w:t>
      </w:r>
      <w:proofErr w:type="spellStart"/>
      <w:r w:rsidR="00A74FF0">
        <w:t>source</w:t>
      </w:r>
      <w:proofErr w:type="spellEnd"/>
      <w:r w:rsidR="00A74FF0">
        <w:t xml:space="preserve"> </w:t>
      </w:r>
      <w:r w:rsidR="00C3333D">
        <w:t xml:space="preserve">más utilizada en el mundo </w:t>
      </w:r>
      <w:r w:rsidR="006A7E6B">
        <w:t>siendo el ERP en el que más empresas confían</w:t>
      </w:r>
      <w:r w:rsidR="00C76369">
        <w:t>.</w:t>
      </w:r>
      <w:r w:rsidR="00BC1772">
        <w:br/>
      </w:r>
    </w:p>
    <w:p w14:paraId="2C836E3E" w14:textId="0BA695C6" w:rsidR="00427C39" w:rsidRPr="00D65A05" w:rsidRDefault="00427C39" w:rsidP="00427C39">
      <w:pPr>
        <w:pStyle w:val="Textoindependiente"/>
        <w:rPr>
          <w:b/>
        </w:rPr>
      </w:pPr>
      <w:del w:id="9" w:author="Microsoft Word" w:date="2024-05-03T08:02:00Z">
        <w:r w:rsidRPr="00D65A05" w:rsidDel="4E54F6C7">
          <w:rPr>
            <w:b/>
          </w:rPr>
          <w:delText>(</w:delText>
        </w:r>
      </w:del>
      <w:ins w:id="10" w:author="Microsoft Word" w:date="2024-05-03T08:02:00Z">
        <w:r w:rsidRPr="00D65A05">
          <w:rPr>
            <w:b/>
          </w:rPr>
          <w:t>(</w:t>
        </w:r>
      </w:ins>
      <w:r w:rsidRPr="00D65A05">
        <w:rPr>
          <w:b/>
        </w:rPr>
        <w:t>Cambio de diapositiva</w:t>
      </w:r>
      <w:ins w:id="11" w:author="Microsoft Word" w:date="2024-05-03T08:02:00Z">
        <w:r w:rsidRPr="00D65A05">
          <w:rPr>
            <w:b/>
          </w:rPr>
          <w:t>)</w:t>
        </w:r>
      </w:ins>
      <w:r w:rsidRPr="00D65A05">
        <w:rPr>
          <w:b/>
        </w:rPr>
        <w:t>)</w:t>
      </w:r>
      <w:r>
        <w:rPr>
          <w:b/>
        </w:rPr>
        <w:t xml:space="preserve"> </w:t>
      </w:r>
      <w:r w:rsidR="00B33405">
        <w:rPr>
          <w:b/>
        </w:rPr>
        <w:t>Características de los módulos</w:t>
      </w:r>
    </w:p>
    <w:p w14:paraId="10FBF219" w14:textId="77777777" w:rsidR="00427C39" w:rsidRDefault="00427C39" w:rsidP="00D65A05">
      <w:pPr>
        <w:pStyle w:val="Textoindependiente"/>
        <w:rPr>
          <w:color w:val="C00000"/>
        </w:rPr>
      </w:pPr>
    </w:p>
    <w:p w14:paraId="77EC1BE9" w14:textId="0DD9AFA9" w:rsidR="00264575" w:rsidRDefault="007E2063" w:rsidP="00D65A05">
      <w:pPr>
        <w:pStyle w:val="Textoindependiente"/>
      </w:pPr>
      <w:r w:rsidRPr="00A6793B">
        <w:rPr>
          <w:color w:val="C00000"/>
        </w:rPr>
        <w:t>Alex</w:t>
      </w:r>
      <w:r>
        <w:rPr>
          <w:color w:val="C00000"/>
        </w:rPr>
        <w:t>:</w:t>
      </w:r>
      <w:r w:rsidRPr="007E2063">
        <w:rPr>
          <w:color w:val="000000" w:themeColor="text1"/>
        </w:rPr>
        <w:t xml:space="preserve"> </w:t>
      </w:r>
      <w:proofErr w:type="spellStart"/>
      <w:r w:rsidRPr="007E2063">
        <w:rPr>
          <w:color w:val="000000" w:themeColor="text1"/>
        </w:rPr>
        <w:t>odoo</w:t>
      </w:r>
      <w:proofErr w:type="spellEnd"/>
      <w:r w:rsidRPr="007E2063">
        <w:rPr>
          <w:color w:val="000000" w:themeColor="text1"/>
        </w:rPr>
        <w:t xml:space="preserve"> se compone de distintos módulos, cada uno especializado en una funcionalidad concreta, por </w:t>
      </w:r>
      <w:r w:rsidR="00742B99" w:rsidRPr="007E2063">
        <w:rPr>
          <w:color w:val="000000" w:themeColor="text1"/>
        </w:rPr>
        <w:t>ejemplo,</w:t>
      </w:r>
      <w:r w:rsidRPr="007E2063">
        <w:rPr>
          <w:color w:val="000000" w:themeColor="text1"/>
        </w:rPr>
        <w:t xml:space="preserve"> el módulo de compra para gestionar nuestro flujo de compras o el de personal para nuestro equipo de desarrollo</w:t>
      </w:r>
      <w:r w:rsidR="00D937FC" w:rsidRPr="007E2063">
        <w:rPr>
          <w:color w:val="000000" w:themeColor="text1"/>
        </w:rPr>
        <w:t xml:space="preserve"> </w:t>
      </w:r>
      <w:r w:rsidR="0036288A">
        <w:t>H</w:t>
      </w:r>
      <w:r w:rsidR="008B09F4">
        <w:t>emos diseñado</w:t>
      </w:r>
      <w:r w:rsidR="00445E86">
        <w:t xml:space="preserve"> y desarrollado </w:t>
      </w:r>
      <w:r w:rsidR="00C40529">
        <w:t xml:space="preserve">varios módulos dentro del ERP </w:t>
      </w:r>
      <w:proofErr w:type="spellStart"/>
      <w:r w:rsidR="006C423A">
        <w:t>Odoo</w:t>
      </w:r>
      <w:proofErr w:type="spellEnd"/>
      <w:r w:rsidR="003F681F">
        <w:t xml:space="preserve">, </w:t>
      </w:r>
      <w:r w:rsidR="00FB5E39">
        <w:t xml:space="preserve">Con los </w:t>
      </w:r>
      <w:r w:rsidR="009F3734">
        <w:t>que os</w:t>
      </w:r>
      <w:r w:rsidR="003F681F">
        <w:t xml:space="preserve"> simplificar</w:t>
      </w:r>
      <w:r w:rsidR="00FB5E39">
        <w:t>emos</w:t>
      </w:r>
      <w:r w:rsidR="003F681F">
        <w:t xml:space="preserve"> y facilitar</w:t>
      </w:r>
      <w:r w:rsidR="00FB5E39">
        <w:t xml:space="preserve">emos </w:t>
      </w:r>
      <w:r w:rsidR="00241848">
        <w:t>las gestiones de vuestras empresas</w:t>
      </w:r>
      <w:r w:rsidR="00C76369">
        <w:t>.</w:t>
      </w:r>
      <w:r w:rsidR="009A2645">
        <w:t xml:space="preserve"> </w:t>
      </w:r>
    </w:p>
    <w:p w14:paraId="7364363B" w14:textId="77777777" w:rsidR="009A2645" w:rsidRDefault="009A2645" w:rsidP="00D65A05">
      <w:pPr>
        <w:pStyle w:val="Textoindependiente"/>
      </w:pPr>
    </w:p>
    <w:p w14:paraId="50FD1905" w14:textId="329E2CAC" w:rsidR="009A2645" w:rsidRPr="00D65A05" w:rsidRDefault="009A2645" w:rsidP="009A2645">
      <w:pPr>
        <w:pStyle w:val="Textoindependiente"/>
        <w:rPr>
          <w:b/>
        </w:rPr>
      </w:pPr>
      <w:del w:id="12" w:author="Microsoft Word" w:date="2024-05-03T08:02:00Z">
        <w:r w:rsidRPr="00D65A05" w:rsidDel="4E54F6C7">
          <w:rPr>
            <w:b/>
          </w:rPr>
          <w:delText>(</w:delText>
        </w:r>
      </w:del>
      <w:ins w:id="13" w:author="Microsoft Word" w:date="2024-05-03T08:02:00Z">
        <w:r w:rsidRPr="00D65A05">
          <w:rPr>
            <w:b/>
          </w:rPr>
          <w:t>(</w:t>
        </w:r>
      </w:ins>
      <w:r w:rsidRPr="00D65A05">
        <w:rPr>
          <w:b/>
        </w:rPr>
        <w:t>Cambio de diapositiva</w:t>
      </w:r>
      <w:ins w:id="14" w:author="Microsoft Word" w:date="2024-05-03T08:02:00Z">
        <w:r w:rsidRPr="00D65A05">
          <w:rPr>
            <w:b/>
          </w:rPr>
          <w:t>)</w:t>
        </w:r>
      </w:ins>
      <w:r w:rsidRPr="00D65A05">
        <w:rPr>
          <w:b/>
        </w:rPr>
        <w:t>)</w:t>
      </w:r>
      <w:r w:rsidR="00DE3305">
        <w:rPr>
          <w:b/>
        </w:rPr>
        <w:t xml:space="preserve"> ---&gt; Para la demo</w:t>
      </w:r>
    </w:p>
    <w:p w14:paraId="101D5972" w14:textId="7E0AD7C7" w:rsidR="009A2645" w:rsidRDefault="00ED1691" w:rsidP="00D65A05">
      <w:pPr>
        <w:pStyle w:val="Textoindependiente"/>
      </w:pPr>
      <w:r w:rsidRPr="00A6793B">
        <w:rPr>
          <w:color w:val="C00000"/>
        </w:rPr>
        <w:t>Alex</w:t>
      </w:r>
      <w:r>
        <w:rPr>
          <w:color w:val="C00000"/>
        </w:rPr>
        <w:t>:</w:t>
      </w:r>
      <w:r w:rsidRPr="007E2063">
        <w:rPr>
          <w:color w:val="000000" w:themeColor="text1"/>
        </w:rPr>
        <w:t xml:space="preserve"> </w:t>
      </w:r>
      <w:r w:rsidRPr="00742B99">
        <w:t xml:space="preserve">Ahora </w:t>
      </w:r>
      <w:r w:rsidR="00800574">
        <w:t xml:space="preserve">os vamos a enseñar una pequeña </w:t>
      </w:r>
      <w:r w:rsidR="00FA3839">
        <w:t xml:space="preserve">demo empezando por </w:t>
      </w:r>
      <w:r w:rsidR="00F51387">
        <w:t>nuestro módulo de protocolo de pedidos</w:t>
      </w:r>
      <w:r w:rsidR="000D1A7C">
        <w:t xml:space="preserve">, que os va a enseñar </w:t>
      </w:r>
      <w:r w:rsidR="00071464">
        <w:t>Juan Carlos</w:t>
      </w:r>
      <w:r w:rsidRPr="00742B99">
        <w:t xml:space="preserve">.  </w:t>
      </w:r>
    </w:p>
    <w:p w14:paraId="4943E4BA" w14:textId="54065F4C" w:rsidR="000F7CFA" w:rsidRPr="00742B99" w:rsidRDefault="000F7CFA" w:rsidP="00D65A05">
      <w:pPr>
        <w:pStyle w:val="Textoindependiente"/>
      </w:pPr>
      <w:proofErr w:type="spellStart"/>
      <w:r>
        <w:rPr>
          <w:color w:val="00B0F0"/>
        </w:rPr>
        <w:t>Juanki</w:t>
      </w:r>
      <w:proofErr w:type="spellEnd"/>
      <w:r w:rsidR="008B70E2">
        <w:rPr>
          <w:color w:val="00B0F0"/>
        </w:rPr>
        <w:t xml:space="preserve">: </w:t>
      </w:r>
      <w:r w:rsidR="008B70E2" w:rsidRPr="00742B99">
        <w:t xml:space="preserve">Muchas gracias </w:t>
      </w:r>
      <w:r w:rsidR="00993CDF" w:rsidRPr="00742B99">
        <w:t xml:space="preserve">por la introducción Alex. </w:t>
      </w:r>
    </w:p>
    <w:p w14:paraId="2C9E7723" w14:textId="77777777" w:rsidR="00A43571" w:rsidRPr="00A43571" w:rsidRDefault="00A43571" w:rsidP="00A43571">
      <w:pPr>
        <w:pStyle w:val="Textoindependiente"/>
      </w:pPr>
      <w:r w:rsidRPr="00A43571">
        <w:t xml:space="preserve">        1º Iniciamos en el modo escritorio</w:t>
      </w:r>
    </w:p>
    <w:p w14:paraId="564D4D7C" w14:textId="77777777" w:rsidR="00A43571" w:rsidRPr="00A43571" w:rsidRDefault="00A43571" w:rsidP="00A43571">
      <w:pPr>
        <w:pStyle w:val="Textoindependiente"/>
      </w:pPr>
      <w:r w:rsidRPr="00A43571">
        <w:t xml:space="preserve">        2º Accedemos a compras</w:t>
      </w:r>
    </w:p>
    <w:p w14:paraId="6EA26ABB" w14:textId="77777777" w:rsidR="00A43571" w:rsidRPr="00A43571" w:rsidRDefault="00A43571" w:rsidP="00A43571">
      <w:pPr>
        <w:pStyle w:val="Textoindependiente"/>
      </w:pPr>
      <w:r w:rsidRPr="00A43571">
        <w:t xml:space="preserve">        3º Accedemos a P0005</w:t>
      </w:r>
    </w:p>
    <w:p w14:paraId="67E57C38" w14:textId="77777777" w:rsidR="00A43571" w:rsidRPr="00A43571" w:rsidRDefault="00A43571" w:rsidP="00A43571">
      <w:pPr>
        <w:pStyle w:val="Textoindependiente"/>
      </w:pPr>
      <w:r w:rsidRPr="00A43571">
        <w:t xml:space="preserve">        4º Pulsamos en comprar</w:t>
      </w:r>
    </w:p>
    <w:p w14:paraId="69DB6CF3" w14:textId="77777777" w:rsidR="00A43571" w:rsidRPr="00A43571" w:rsidRDefault="00A43571" w:rsidP="00A43571">
      <w:pPr>
        <w:pStyle w:val="Textoindependiente"/>
      </w:pPr>
      <w:r w:rsidRPr="00A43571">
        <w:t xml:space="preserve">        5º Cancelamos el pop up (Implementar)</w:t>
      </w:r>
    </w:p>
    <w:p w14:paraId="21EF82BE" w14:textId="77777777" w:rsidR="00A43571" w:rsidRPr="00A43571" w:rsidRDefault="00A43571" w:rsidP="00A43571">
      <w:pPr>
        <w:pStyle w:val="Textoindependiente"/>
      </w:pPr>
      <w:r w:rsidRPr="00A43571">
        <w:t xml:space="preserve">        6º Compramos</w:t>
      </w:r>
    </w:p>
    <w:p w14:paraId="7C776C0A" w14:textId="77777777" w:rsidR="00A43571" w:rsidRPr="00A43571" w:rsidRDefault="00A43571" w:rsidP="00A43571">
      <w:pPr>
        <w:pStyle w:val="Textoindependiente"/>
      </w:pPr>
      <w:r w:rsidRPr="00A43571">
        <w:t xml:space="preserve">        7º Entramos al vendedor</w:t>
      </w:r>
    </w:p>
    <w:p w14:paraId="0C78C49B" w14:textId="77777777" w:rsidR="00A43571" w:rsidRPr="00A43571" w:rsidRDefault="00A43571" w:rsidP="00A43571">
      <w:pPr>
        <w:pStyle w:val="Textoindependiente"/>
      </w:pPr>
      <w:r w:rsidRPr="00A43571">
        <w:t xml:space="preserve">        8º Accedemos a ventas</w:t>
      </w:r>
    </w:p>
    <w:p w14:paraId="101B2349" w14:textId="77777777" w:rsidR="00A43571" w:rsidRPr="00A43571" w:rsidRDefault="00A43571" w:rsidP="00A43571">
      <w:pPr>
        <w:pStyle w:val="Textoindependiente"/>
      </w:pPr>
      <w:r w:rsidRPr="00A43571">
        <w:t xml:space="preserve">        9º Señalamos el nuevo pedido P00005</w:t>
      </w:r>
    </w:p>
    <w:p w14:paraId="563D6F48" w14:textId="7C256B1A" w:rsidR="00852E3D" w:rsidRDefault="00A43571" w:rsidP="00A43571">
      <w:pPr>
        <w:pStyle w:val="Textoindependiente"/>
      </w:pPr>
      <w:r w:rsidRPr="00A43571">
        <w:t xml:space="preserve">        10º Entramos en el pedido</w:t>
      </w:r>
    </w:p>
    <w:p w14:paraId="730CF002" w14:textId="1AEFD8C7" w:rsidR="000447DD" w:rsidRPr="00592F68" w:rsidRDefault="000447DD" w:rsidP="000447DD">
      <w:pPr>
        <w:pStyle w:val="Textoindependiente"/>
      </w:pPr>
      <w:proofErr w:type="spellStart"/>
      <w:r>
        <w:rPr>
          <w:color w:val="00B0F0"/>
        </w:rPr>
        <w:t>Juanki</w:t>
      </w:r>
      <w:proofErr w:type="spellEnd"/>
      <w:r>
        <w:rPr>
          <w:color w:val="00B0F0"/>
        </w:rPr>
        <w:t xml:space="preserve">: </w:t>
      </w:r>
      <w:r w:rsidR="00F53679" w:rsidRPr="00592F68">
        <w:t xml:space="preserve">Y con esto </w:t>
      </w:r>
      <w:r w:rsidR="00592F68" w:rsidRPr="00592F68">
        <w:t>ya habríamos visto todo lo importante del protocolo de pedidos</w:t>
      </w:r>
    </w:p>
    <w:p w14:paraId="4AFD50AE" w14:textId="1B615D44" w:rsidR="000447DD" w:rsidRDefault="005C0BCA" w:rsidP="00A43571">
      <w:pPr>
        <w:pStyle w:val="Textoindependiente"/>
      </w:pPr>
      <w:r w:rsidRPr="00A6793B">
        <w:rPr>
          <w:color w:val="C00000"/>
        </w:rPr>
        <w:t>Alex</w:t>
      </w:r>
      <w:r>
        <w:rPr>
          <w:color w:val="C00000"/>
        </w:rPr>
        <w:t>:</w:t>
      </w:r>
      <w:r w:rsidRPr="007E2063">
        <w:rPr>
          <w:color w:val="000000" w:themeColor="text1"/>
        </w:rPr>
        <w:t xml:space="preserve"> </w:t>
      </w:r>
      <w:r w:rsidRPr="00742B99">
        <w:t xml:space="preserve">Ahora </w:t>
      </w:r>
      <w:r>
        <w:t>os vamos a enseñar una pequeña demo</w:t>
      </w:r>
      <w:r w:rsidRPr="00742B99">
        <w:t xml:space="preserve"> mostrándoos </w:t>
      </w:r>
      <w:r>
        <w:t xml:space="preserve">en primera instancia </w:t>
      </w:r>
      <w:r w:rsidRPr="00742B99">
        <w:t xml:space="preserve">cómo funciona el </w:t>
      </w:r>
      <w:r>
        <w:t>protocolo</w:t>
      </w:r>
      <w:r w:rsidRPr="00742B99">
        <w:t xml:space="preserve"> </w:t>
      </w:r>
      <w:r>
        <w:t>de pedidos</w:t>
      </w:r>
      <w:r w:rsidRPr="00742B99">
        <w:t xml:space="preserve">.  </w:t>
      </w:r>
    </w:p>
    <w:p w14:paraId="2D752D66" w14:textId="366021F1" w:rsidR="00A43571" w:rsidRPr="00742B99" w:rsidRDefault="00A43571" w:rsidP="00A43571">
      <w:pPr>
        <w:pStyle w:val="Textoindependiente"/>
      </w:pPr>
      <w:r w:rsidRPr="00A43571">
        <w:rPr>
          <w:color w:val="00B050"/>
        </w:rPr>
        <w:t>Chantal:</w:t>
      </w:r>
      <w:r>
        <w:rPr>
          <w:color w:val="00B0F0"/>
        </w:rPr>
        <w:t xml:space="preserve"> </w:t>
      </w:r>
      <w:r>
        <w:t xml:space="preserve">Ahora y como Alex antes nos había </w:t>
      </w:r>
      <w:r w:rsidR="005C0BCA">
        <w:t xml:space="preserve">introducido </w:t>
      </w:r>
      <w:r w:rsidR="005C0BCA" w:rsidRPr="00742B99">
        <w:t>mostrándoos</w:t>
      </w:r>
      <w:r w:rsidRPr="00742B99">
        <w:t xml:space="preserve"> cómo funciona el control de pedidos que hemos desarrollado.  </w:t>
      </w:r>
    </w:p>
    <w:p w14:paraId="035B6A37" w14:textId="77777777" w:rsidR="00A43571" w:rsidRPr="00A43571" w:rsidRDefault="00A43571" w:rsidP="00A43571">
      <w:pPr>
        <w:pStyle w:val="Textoindependiente"/>
      </w:pPr>
      <w:r w:rsidRPr="00A43571">
        <w:t xml:space="preserve">        1º Iniciamos en el modo escritorio</w:t>
      </w:r>
    </w:p>
    <w:p w14:paraId="65067062" w14:textId="77777777" w:rsidR="00A43571" w:rsidRPr="00A43571" w:rsidRDefault="00A43571" w:rsidP="00A43571">
      <w:pPr>
        <w:pStyle w:val="Textoindependiente"/>
      </w:pPr>
      <w:r w:rsidRPr="00A43571">
        <w:t xml:space="preserve">        2º Accedemos a compras</w:t>
      </w:r>
    </w:p>
    <w:p w14:paraId="4312467A" w14:textId="77777777" w:rsidR="00A43571" w:rsidRPr="00A43571" w:rsidRDefault="00A43571" w:rsidP="00A43571">
      <w:pPr>
        <w:pStyle w:val="Textoindependiente"/>
      </w:pPr>
      <w:r w:rsidRPr="00A43571">
        <w:t xml:space="preserve">        3º Accedemos a P0005</w:t>
      </w:r>
    </w:p>
    <w:p w14:paraId="2F269F39" w14:textId="77777777" w:rsidR="00A43571" w:rsidRPr="00A43571" w:rsidRDefault="00A43571" w:rsidP="00A43571">
      <w:pPr>
        <w:pStyle w:val="Textoindependiente"/>
      </w:pPr>
      <w:r w:rsidRPr="00A43571">
        <w:t xml:space="preserve">        4º Pulsamos en comprar</w:t>
      </w:r>
    </w:p>
    <w:p w14:paraId="77B70C92" w14:textId="77777777" w:rsidR="00A43571" w:rsidRPr="00A43571" w:rsidRDefault="00A43571" w:rsidP="00A43571">
      <w:pPr>
        <w:pStyle w:val="Textoindependiente"/>
      </w:pPr>
      <w:r w:rsidRPr="00A43571">
        <w:t xml:space="preserve">        5º Cancelamos el pop up (Implementar)</w:t>
      </w:r>
    </w:p>
    <w:p w14:paraId="446A2617" w14:textId="77777777" w:rsidR="00A43571" w:rsidRPr="00A43571" w:rsidRDefault="00A43571" w:rsidP="00A43571">
      <w:pPr>
        <w:pStyle w:val="Textoindependiente"/>
      </w:pPr>
      <w:r w:rsidRPr="00A43571">
        <w:t xml:space="preserve">        6º Compramos</w:t>
      </w:r>
    </w:p>
    <w:p w14:paraId="37440D4F" w14:textId="77777777" w:rsidR="00A43571" w:rsidRPr="00A43571" w:rsidRDefault="00A43571" w:rsidP="00A43571">
      <w:pPr>
        <w:pStyle w:val="Textoindependiente"/>
      </w:pPr>
      <w:r w:rsidRPr="00A43571">
        <w:t xml:space="preserve">        7º Entramos al vendedor</w:t>
      </w:r>
    </w:p>
    <w:p w14:paraId="48BF5814" w14:textId="77777777" w:rsidR="00A43571" w:rsidRPr="00A43571" w:rsidRDefault="00A43571" w:rsidP="00A43571">
      <w:pPr>
        <w:pStyle w:val="Textoindependiente"/>
      </w:pPr>
      <w:r w:rsidRPr="00A43571">
        <w:t xml:space="preserve">        8º Accedemos a ventas</w:t>
      </w:r>
    </w:p>
    <w:p w14:paraId="6FA2E2EF" w14:textId="77777777" w:rsidR="00A43571" w:rsidRPr="00A43571" w:rsidRDefault="00A43571" w:rsidP="00A43571">
      <w:pPr>
        <w:pStyle w:val="Textoindependiente"/>
      </w:pPr>
      <w:r w:rsidRPr="00A43571">
        <w:t xml:space="preserve">        9º Señalamos el nuevo pedido P00005</w:t>
      </w:r>
    </w:p>
    <w:p w14:paraId="56E8EBB3" w14:textId="77777777" w:rsidR="00A43571" w:rsidRDefault="00A43571" w:rsidP="00A43571">
      <w:pPr>
        <w:pStyle w:val="Textoindependiente"/>
      </w:pPr>
      <w:r w:rsidRPr="00A43571">
        <w:t xml:space="preserve">        10º Entramos en el pedido</w:t>
      </w:r>
    </w:p>
    <w:p w14:paraId="777D5534" w14:textId="669D3D3C" w:rsidR="00592F68" w:rsidRDefault="00592F68" w:rsidP="00A43571">
      <w:pPr>
        <w:pStyle w:val="Textoindependiente"/>
        <w:rPr>
          <w:b/>
        </w:rPr>
      </w:pPr>
      <w:del w:id="15" w:author="Microsoft Word" w:date="2024-05-03T08:02:00Z">
        <w:r w:rsidRPr="00D65A05" w:rsidDel="4E54F6C7">
          <w:rPr>
            <w:b/>
          </w:rPr>
          <w:delText>(</w:delText>
        </w:r>
      </w:del>
      <w:ins w:id="16" w:author="Microsoft Word" w:date="2024-05-03T08:02:00Z">
        <w:r w:rsidRPr="00D65A05">
          <w:rPr>
            <w:b/>
          </w:rPr>
          <w:t>(</w:t>
        </w:r>
      </w:ins>
      <w:r w:rsidRPr="00D65A05">
        <w:rPr>
          <w:b/>
        </w:rPr>
        <w:t>Cambio de diapositiva</w:t>
      </w:r>
      <w:ins w:id="17" w:author="Microsoft Word" w:date="2024-05-03T08:02:00Z">
        <w:r w:rsidRPr="00D65A05">
          <w:rPr>
            <w:b/>
          </w:rPr>
          <w:t>)</w:t>
        </w:r>
      </w:ins>
      <w:r w:rsidRPr="00D65A05">
        <w:rPr>
          <w:b/>
        </w:rPr>
        <w:t>)</w:t>
      </w:r>
      <w:r>
        <w:rPr>
          <w:b/>
        </w:rPr>
        <w:t xml:space="preserve"> ---&gt; Para la demo</w:t>
      </w:r>
    </w:p>
    <w:p w14:paraId="5FA96344" w14:textId="615AF387" w:rsidR="00592F68" w:rsidRPr="00592F68" w:rsidRDefault="00592F68" w:rsidP="00A43571">
      <w:pPr>
        <w:pStyle w:val="Textoindependiente"/>
        <w:rPr>
          <w:b/>
        </w:rPr>
      </w:pPr>
      <w:r w:rsidRPr="00592F68">
        <w:rPr>
          <w:b/>
          <w:color w:val="C00000"/>
        </w:rPr>
        <w:t xml:space="preserve">Alex: </w:t>
      </w:r>
      <w:r w:rsidRPr="005E04BD">
        <w:rPr>
          <w:bCs/>
        </w:rPr>
        <w:t xml:space="preserve">Y ahora coque os va a comentar </w:t>
      </w:r>
      <w:r w:rsidR="005E04BD" w:rsidRPr="005E04BD">
        <w:rPr>
          <w:bCs/>
        </w:rPr>
        <w:t>las futuras actualizaciones</w:t>
      </w:r>
      <w:r>
        <w:rPr>
          <w:b/>
        </w:rPr>
        <w:t xml:space="preserve"> </w:t>
      </w:r>
    </w:p>
    <w:p w14:paraId="11E2A5E9" w14:textId="6447505D" w:rsidR="00A43571" w:rsidRDefault="005E04BD" w:rsidP="00A43571">
      <w:pPr>
        <w:pStyle w:val="Textoindependiente"/>
        <w:rPr>
          <w:color w:val="000000" w:themeColor="text1"/>
        </w:rPr>
      </w:pPr>
      <w:r>
        <w:rPr>
          <w:color w:val="E97132" w:themeColor="accent2"/>
        </w:rPr>
        <w:t>Coque</w:t>
      </w:r>
      <w:r w:rsidR="00592F68">
        <w:rPr>
          <w:color w:val="E97132" w:themeColor="accent2"/>
        </w:rPr>
        <w:t>:</w:t>
      </w:r>
      <w:r w:rsidR="006616D5">
        <w:rPr>
          <w:color w:val="E97132" w:themeColor="accent2"/>
        </w:rPr>
        <w:t xml:space="preserve"> </w:t>
      </w:r>
      <w:r w:rsidR="00CA0938" w:rsidRPr="00DA02E3">
        <w:rPr>
          <w:color w:val="000000" w:themeColor="text1"/>
        </w:rPr>
        <w:t>¿Os ha gustado todo? Pues esto no es todo. Para futur</w:t>
      </w:r>
      <w:r w:rsidR="001D7672" w:rsidRPr="00DA02E3">
        <w:rPr>
          <w:color w:val="000000" w:themeColor="text1"/>
        </w:rPr>
        <w:t xml:space="preserve">as actualizaciones </w:t>
      </w:r>
      <w:r w:rsidR="006B01B2">
        <w:rPr>
          <w:color w:val="000000" w:themeColor="text1"/>
        </w:rPr>
        <w:t xml:space="preserve">vamos a implementar un sistema de </w:t>
      </w:r>
      <w:r w:rsidR="00413355">
        <w:rPr>
          <w:color w:val="000000" w:themeColor="text1"/>
        </w:rPr>
        <w:t>confirmación de compra</w:t>
      </w:r>
      <w:r w:rsidR="00236349">
        <w:rPr>
          <w:color w:val="000000" w:themeColor="text1"/>
        </w:rPr>
        <w:t xml:space="preserve">, </w:t>
      </w:r>
      <w:proofErr w:type="spellStart"/>
      <w:r w:rsidR="00AE415A">
        <w:rPr>
          <w:color w:val="000000" w:themeColor="text1"/>
        </w:rPr>
        <w:t>dashboard</w:t>
      </w:r>
      <w:proofErr w:type="spellEnd"/>
      <w:r w:rsidR="00AE415A">
        <w:rPr>
          <w:color w:val="000000" w:themeColor="text1"/>
        </w:rPr>
        <w:t xml:space="preserve"> personalizado</w:t>
      </w:r>
      <w:r w:rsidR="009839DF">
        <w:rPr>
          <w:color w:val="000000" w:themeColor="text1"/>
        </w:rPr>
        <w:t xml:space="preserve"> (se pueden elegir las gráficas que quieras como si widgets se tratasen)</w:t>
      </w:r>
      <w:r w:rsidR="00AE415A">
        <w:rPr>
          <w:color w:val="000000" w:themeColor="text1"/>
        </w:rPr>
        <w:t xml:space="preserve">, KPIS </w:t>
      </w:r>
      <w:r w:rsidR="005C5331">
        <w:rPr>
          <w:color w:val="000000" w:themeColor="text1"/>
        </w:rPr>
        <w:t xml:space="preserve">y sistema de notificación </w:t>
      </w:r>
      <w:r w:rsidR="00323F81">
        <w:rPr>
          <w:color w:val="000000" w:themeColor="text1"/>
        </w:rPr>
        <w:t>personalizado (</w:t>
      </w:r>
      <w:r w:rsidR="00523DB8">
        <w:rPr>
          <w:color w:val="000000" w:themeColor="text1"/>
        </w:rPr>
        <w:t>COQUE FUMA</w:t>
      </w:r>
      <w:r w:rsidR="00323F81">
        <w:rPr>
          <w:color w:val="000000" w:themeColor="text1"/>
        </w:rPr>
        <w:t>)</w:t>
      </w:r>
    </w:p>
    <w:p w14:paraId="7D54BF1E" w14:textId="77777777" w:rsidR="00C13B49" w:rsidRDefault="00C13B49" w:rsidP="00C13B49">
      <w:pPr>
        <w:pStyle w:val="Textoindependiente"/>
        <w:rPr>
          <w:bCs/>
          <w:color w:val="000000" w:themeColor="text1"/>
        </w:rPr>
      </w:pPr>
      <w:r w:rsidRPr="00592F68">
        <w:rPr>
          <w:b/>
          <w:color w:val="C00000"/>
        </w:rPr>
        <w:t>Alex:</w:t>
      </w:r>
      <w:r>
        <w:rPr>
          <w:b/>
          <w:color w:val="C00000"/>
        </w:rPr>
        <w:t xml:space="preserve"> </w:t>
      </w:r>
      <w:r w:rsidRPr="00C13B49">
        <w:rPr>
          <w:bCs/>
          <w:color w:val="000000" w:themeColor="text1"/>
        </w:rPr>
        <w:t xml:space="preserve">Bueno chicos y con todo esto… </w:t>
      </w:r>
      <w:proofErr w:type="spellStart"/>
      <w:r w:rsidRPr="00C13B49">
        <w:rPr>
          <w:bCs/>
          <w:color w:val="000000" w:themeColor="text1"/>
        </w:rPr>
        <w:t>Aaaaah</w:t>
      </w:r>
      <w:proofErr w:type="spellEnd"/>
      <w:r w:rsidRPr="00C13B49">
        <w:rPr>
          <w:bCs/>
          <w:color w:val="000000" w:themeColor="text1"/>
        </w:rPr>
        <w:t xml:space="preserve"> no una ultima cosa Coque por favor</w:t>
      </w:r>
      <w:r>
        <w:rPr>
          <w:bCs/>
          <w:color w:val="000000" w:themeColor="text1"/>
        </w:rPr>
        <w:t>…</w:t>
      </w:r>
    </w:p>
    <w:p w14:paraId="57A732C4" w14:textId="504FAA0E" w:rsidR="00C13B49" w:rsidRPr="00592F68" w:rsidRDefault="00C13B49" w:rsidP="00C13B49">
      <w:pPr>
        <w:pStyle w:val="Textoindependiente"/>
        <w:rPr>
          <w:color w:val="E97132" w:themeColor="accent2"/>
        </w:rPr>
      </w:pPr>
      <w:r w:rsidRPr="00C13B49">
        <w:rPr>
          <w:bCs/>
          <w:color w:val="92D050"/>
        </w:rPr>
        <w:t>Coque:</w:t>
      </w:r>
      <w:r w:rsidRPr="00C13B49">
        <w:rPr>
          <w:b/>
          <w:color w:val="000000" w:themeColor="text1"/>
        </w:rPr>
        <w:t xml:space="preserve"> </w:t>
      </w:r>
    </w:p>
    <w:sectPr w:rsidR="00C13B49" w:rsidRPr="00592F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93B"/>
    <w:rsid w:val="0000651B"/>
    <w:rsid w:val="0000673A"/>
    <w:rsid w:val="0002242C"/>
    <w:rsid w:val="000272C5"/>
    <w:rsid w:val="000308F4"/>
    <w:rsid w:val="00041E06"/>
    <w:rsid w:val="000447DD"/>
    <w:rsid w:val="00051138"/>
    <w:rsid w:val="00071464"/>
    <w:rsid w:val="00081E1F"/>
    <w:rsid w:val="0009507C"/>
    <w:rsid w:val="000A0033"/>
    <w:rsid w:val="000A3DF2"/>
    <w:rsid w:val="000B55F8"/>
    <w:rsid w:val="000D1A7C"/>
    <w:rsid w:val="000F4A2E"/>
    <w:rsid w:val="000F7CFA"/>
    <w:rsid w:val="00102C01"/>
    <w:rsid w:val="0013462C"/>
    <w:rsid w:val="001902BA"/>
    <w:rsid w:val="00191FD0"/>
    <w:rsid w:val="001C24FF"/>
    <w:rsid w:val="001D562F"/>
    <w:rsid w:val="001D7672"/>
    <w:rsid w:val="001E2FBA"/>
    <w:rsid w:val="001F7665"/>
    <w:rsid w:val="00203D32"/>
    <w:rsid w:val="002214C1"/>
    <w:rsid w:val="00236349"/>
    <w:rsid w:val="00241848"/>
    <w:rsid w:val="00250A83"/>
    <w:rsid w:val="002601C3"/>
    <w:rsid w:val="002608C8"/>
    <w:rsid w:val="00264575"/>
    <w:rsid w:val="00274243"/>
    <w:rsid w:val="00280D16"/>
    <w:rsid w:val="00284471"/>
    <w:rsid w:val="002A10FA"/>
    <w:rsid w:val="002C04D3"/>
    <w:rsid w:val="002C6256"/>
    <w:rsid w:val="002D7CFA"/>
    <w:rsid w:val="002F2B63"/>
    <w:rsid w:val="00312B00"/>
    <w:rsid w:val="0032379D"/>
    <w:rsid w:val="00323F81"/>
    <w:rsid w:val="0033225C"/>
    <w:rsid w:val="00337FB2"/>
    <w:rsid w:val="00352091"/>
    <w:rsid w:val="00356533"/>
    <w:rsid w:val="0036288A"/>
    <w:rsid w:val="0036605F"/>
    <w:rsid w:val="00374B38"/>
    <w:rsid w:val="00374FA2"/>
    <w:rsid w:val="0037644D"/>
    <w:rsid w:val="003778AE"/>
    <w:rsid w:val="0039275E"/>
    <w:rsid w:val="00397741"/>
    <w:rsid w:val="003B2516"/>
    <w:rsid w:val="003B6864"/>
    <w:rsid w:val="003D5037"/>
    <w:rsid w:val="003F3189"/>
    <w:rsid w:val="003F4EED"/>
    <w:rsid w:val="003F681F"/>
    <w:rsid w:val="004048F7"/>
    <w:rsid w:val="00413355"/>
    <w:rsid w:val="00415167"/>
    <w:rsid w:val="00417EE4"/>
    <w:rsid w:val="004229BA"/>
    <w:rsid w:val="0042339C"/>
    <w:rsid w:val="00427C39"/>
    <w:rsid w:val="00436F47"/>
    <w:rsid w:val="00441343"/>
    <w:rsid w:val="00445E86"/>
    <w:rsid w:val="00450586"/>
    <w:rsid w:val="00454E03"/>
    <w:rsid w:val="004572A0"/>
    <w:rsid w:val="00486772"/>
    <w:rsid w:val="00491C51"/>
    <w:rsid w:val="004A0633"/>
    <w:rsid w:val="004A584F"/>
    <w:rsid w:val="004C0B43"/>
    <w:rsid w:val="004E3D8D"/>
    <w:rsid w:val="004F1697"/>
    <w:rsid w:val="004F42F6"/>
    <w:rsid w:val="00505DBA"/>
    <w:rsid w:val="005136AA"/>
    <w:rsid w:val="00523DB8"/>
    <w:rsid w:val="005267A5"/>
    <w:rsid w:val="00532009"/>
    <w:rsid w:val="00536956"/>
    <w:rsid w:val="005447C7"/>
    <w:rsid w:val="00547613"/>
    <w:rsid w:val="005516DE"/>
    <w:rsid w:val="00553274"/>
    <w:rsid w:val="0058105B"/>
    <w:rsid w:val="00592F68"/>
    <w:rsid w:val="005973CB"/>
    <w:rsid w:val="00597A9D"/>
    <w:rsid w:val="005A4057"/>
    <w:rsid w:val="005C056C"/>
    <w:rsid w:val="005C0BCA"/>
    <w:rsid w:val="005C1A2C"/>
    <w:rsid w:val="005C5331"/>
    <w:rsid w:val="005E04BD"/>
    <w:rsid w:val="005F4733"/>
    <w:rsid w:val="0061669C"/>
    <w:rsid w:val="00625AE4"/>
    <w:rsid w:val="00634FAA"/>
    <w:rsid w:val="00643BD2"/>
    <w:rsid w:val="00655D14"/>
    <w:rsid w:val="00656995"/>
    <w:rsid w:val="0065795A"/>
    <w:rsid w:val="006616D5"/>
    <w:rsid w:val="006A5F5E"/>
    <w:rsid w:val="006A717E"/>
    <w:rsid w:val="006A7E6B"/>
    <w:rsid w:val="006B01B2"/>
    <w:rsid w:val="006C3CC2"/>
    <w:rsid w:val="006C403F"/>
    <w:rsid w:val="006C423A"/>
    <w:rsid w:val="00722EA9"/>
    <w:rsid w:val="00741481"/>
    <w:rsid w:val="00742B99"/>
    <w:rsid w:val="00797B51"/>
    <w:rsid w:val="007A20D5"/>
    <w:rsid w:val="007A2290"/>
    <w:rsid w:val="007A45B4"/>
    <w:rsid w:val="007A4ED5"/>
    <w:rsid w:val="007A4F7B"/>
    <w:rsid w:val="007C24A6"/>
    <w:rsid w:val="007C2C12"/>
    <w:rsid w:val="007E2063"/>
    <w:rsid w:val="007F0A75"/>
    <w:rsid w:val="00800574"/>
    <w:rsid w:val="0081173D"/>
    <w:rsid w:val="008127EB"/>
    <w:rsid w:val="00852173"/>
    <w:rsid w:val="00852E3D"/>
    <w:rsid w:val="0088105E"/>
    <w:rsid w:val="00884D78"/>
    <w:rsid w:val="00895447"/>
    <w:rsid w:val="008B09F4"/>
    <w:rsid w:val="008B2B5E"/>
    <w:rsid w:val="008B70E2"/>
    <w:rsid w:val="008B73E8"/>
    <w:rsid w:val="008B7E3B"/>
    <w:rsid w:val="008C5539"/>
    <w:rsid w:val="008D2D01"/>
    <w:rsid w:val="008D5E9F"/>
    <w:rsid w:val="008E41E5"/>
    <w:rsid w:val="008E6D15"/>
    <w:rsid w:val="008F24F5"/>
    <w:rsid w:val="00910C17"/>
    <w:rsid w:val="0091415E"/>
    <w:rsid w:val="0092734E"/>
    <w:rsid w:val="00935167"/>
    <w:rsid w:val="009356F2"/>
    <w:rsid w:val="00946CAB"/>
    <w:rsid w:val="00946CDD"/>
    <w:rsid w:val="00953815"/>
    <w:rsid w:val="009831A3"/>
    <w:rsid w:val="009839DF"/>
    <w:rsid w:val="00990C50"/>
    <w:rsid w:val="00993CDF"/>
    <w:rsid w:val="009A2645"/>
    <w:rsid w:val="009A4065"/>
    <w:rsid w:val="009A5747"/>
    <w:rsid w:val="009B3FE2"/>
    <w:rsid w:val="009B5504"/>
    <w:rsid w:val="009D3CA6"/>
    <w:rsid w:val="009F3734"/>
    <w:rsid w:val="009F41D6"/>
    <w:rsid w:val="00A05353"/>
    <w:rsid w:val="00A43403"/>
    <w:rsid w:val="00A43571"/>
    <w:rsid w:val="00A46D08"/>
    <w:rsid w:val="00A5430A"/>
    <w:rsid w:val="00A6793B"/>
    <w:rsid w:val="00A74FF0"/>
    <w:rsid w:val="00A94437"/>
    <w:rsid w:val="00AA4593"/>
    <w:rsid w:val="00AC054A"/>
    <w:rsid w:val="00AE3A31"/>
    <w:rsid w:val="00AE415A"/>
    <w:rsid w:val="00AE7F33"/>
    <w:rsid w:val="00AF0F77"/>
    <w:rsid w:val="00AF499F"/>
    <w:rsid w:val="00B33405"/>
    <w:rsid w:val="00B52C21"/>
    <w:rsid w:val="00B85340"/>
    <w:rsid w:val="00BB3AA5"/>
    <w:rsid w:val="00BC1772"/>
    <w:rsid w:val="00BC5AE9"/>
    <w:rsid w:val="00C13B49"/>
    <w:rsid w:val="00C20B61"/>
    <w:rsid w:val="00C3333D"/>
    <w:rsid w:val="00C40529"/>
    <w:rsid w:val="00C44A4C"/>
    <w:rsid w:val="00C56E4D"/>
    <w:rsid w:val="00C65370"/>
    <w:rsid w:val="00C755C1"/>
    <w:rsid w:val="00C7599B"/>
    <w:rsid w:val="00C76369"/>
    <w:rsid w:val="00C8609D"/>
    <w:rsid w:val="00C863C5"/>
    <w:rsid w:val="00CA0938"/>
    <w:rsid w:val="00CA1416"/>
    <w:rsid w:val="00CB39BA"/>
    <w:rsid w:val="00CB5AFD"/>
    <w:rsid w:val="00CB6986"/>
    <w:rsid w:val="00CD30B2"/>
    <w:rsid w:val="00D00028"/>
    <w:rsid w:val="00D000AD"/>
    <w:rsid w:val="00D00FDD"/>
    <w:rsid w:val="00D12039"/>
    <w:rsid w:val="00D337F5"/>
    <w:rsid w:val="00D44ECF"/>
    <w:rsid w:val="00D63404"/>
    <w:rsid w:val="00D65A05"/>
    <w:rsid w:val="00D914FE"/>
    <w:rsid w:val="00D937FC"/>
    <w:rsid w:val="00D96F1E"/>
    <w:rsid w:val="00DA02E3"/>
    <w:rsid w:val="00DA592B"/>
    <w:rsid w:val="00DB37E4"/>
    <w:rsid w:val="00DB6E92"/>
    <w:rsid w:val="00DC715F"/>
    <w:rsid w:val="00DE3305"/>
    <w:rsid w:val="00DE5BAB"/>
    <w:rsid w:val="00DE798C"/>
    <w:rsid w:val="00DF3CE3"/>
    <w:rsid w:val="00E014DE"/>
    <w:rsid w:val="00E16E0D"/>
    <w:rsid w:val="00E17384"/>
    <w:rsid w:val="00E345D8"/>
    <w:rsid w:val="00E5138B"/>
    <w:rsid w:val="00E60CF8"/>
    <w:rsid w:val="00E63316"/>
    <w:rsid w:val="00E664E9"/>
    <w:rsid w:val="00EB788B"/>
    <w:rsid w:val="00ED1691"/>
    <w:rsid w:val="00F138FB"/>
    <w:rsid w:val="00F239E1"/>
    <w:rsid w:val="00F33E94"/>
    <w:rsid w:val="00F33F7D"/>
    <w:rsid w:val="00F34DC7"/>
    <w:rsid w:val="00F51387"/>
    <w:rsid w:val="00F53679"/>
    <w:rsid w:val="00F56EB7"/>
    <w:rsid w:val="00F7012E"/>
    <w:rsid w:val="00F84A69"/>
    <w:rsid w:val="00F86DDC"/>
    <w:rsid w:val="00F97A7D"/>
    <w:rsid w:val="00FA3839"/>
    <w:rsid w:val="00FB5E39"/>
    <w:rsid w:val="19357EF3"/>
    <w:rsid w:val="4425ED0B"/>
    <w:rsid w:val="47EDD49F"/>
    <w:rsid w:val="4E54F6C7"/>
    <w:rsid w:val="5F81CBFA"/>
    <w:rsid w:val="76836796"/>
    <w:rsid w:val="7854B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938F4E"/>
  <w15:chartTrackingRefBased/>
  <w15:docId w15:val="{10B01D31-D047-41BA-AFC9-EC2BB43BF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679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679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679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679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679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679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679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679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679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679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679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679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6793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6793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6793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6793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6793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6793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679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679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679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679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679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6793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6793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6793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679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6793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6793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679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paragraph" w:styleId="Textoindependiente">
    <w:name w:val="Body Text"/>
    <w:basedOn w:val="Normal"/>
    <w:link w:val="TextoindependienteCar"/>
    <w:uiPriority w:val="99"/>
    <w:unhideWhenUsed/>
    <w:rsid w:val="00D65A05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D65A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108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2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5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1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701</Words>
  <Characters>3857</Characters>
  <Application>Microsoft Office Word</Application>
  <DocSecurity>4</DocSecurity>
  <Lines>32</Lines>
  <Paragraphs>9</Paragraphs>
  <ScaleCrop>false</ScaleCrop>
  <Company/>
  <LinksUpToDate>false</LinksUpToDate>
  <CharactersWithSpaces>4549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Ávila Puerta</dc:creator>
  <cp:keywords/>
  <dc:description/>
  <cp:lastModifiedBy>Juan Carlos Ávila Puerta</cp:lastModifiedBy>
  <cp:revision>244</cp:revision>
  <dcterms:created xsi:type="dcterms:W3CDTF">2024-05-03T14:51:00Z</dcterms:created>
  <dcterms:modified xsi:type="dcterms:W3CDTF">2024-05-03T16:38:00Z</dcterms:modified>
</cp:coreProperties>
</file>